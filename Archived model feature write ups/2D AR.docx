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10.8.8 Two-Dimensional Auto-Regressive Selectivity</w:t>
      </w:r>
    </w:p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 new experimental feature added within SS v. 3.30.03.02. Earlier versions do not have this feature and hence this input is not expected. This feature allows for autocorrelation by age and/or time.</w:t>
      </w:r>
    </w:p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Value </w:t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  <w:t xml:space="preserve">Label </w:t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  <w:t>Description</w:t>
      </w:r>
    </w:p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0 </w:t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  <w:t xml:space="preserve">Two-dimensional auto-regressive selectivity </w:t>
      </w:r>
      <w:r>
        <w:rPr>
          <w:rFonts w:ascii="LMRoman12-Regular" w:hAnsi="LMRoman12-Regular" w:cs="LMRoman12-Regular"/>
          <w:sz w:val="24"/>
          <w:szCs w:val="24"/>
        </w:rPr>
        <w:tab/>
        <w:t>0 = not used</w:t>
      </w:r>
    </w:p>
    <w:p w:rsidR="00A038DF" w:rsidRDefault="00A038DF" w:rsidP="00A038DF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 = use</w:t>
      </w:r>
    </w:p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COND =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1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Read the following long parameter lines:</w:t>
      </w:r>
    </w:p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764"/>
        <w:gridCol w:w="830"/>
        <w:gridCol w:w="764"/>
        <w:gridCol w:w="830"/>
        <w:gridCol w:w="897"/>
        <w:gridCol w:w="658"/>
        <w:gridCol w:w="977"/>
        <w:gridCol w:w="897"/>
        <w:gridCol w:w="924"/>
        <w:gridCol w:w="924"/>
      </w:tblGrid>
      <w:tr w:rsidR="00A038DF" w:rsidTr="00A038DF">
        <w:tc>
          <w:tcPr>
            <w:tcW w:w="914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#Fleet</w:t>
            </w:r>
          </w:p>
        </w:tc>
        <w:tc>
          <w:tcPr>
            <w:tcW w:w="865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sz w:val="24"/>
                <w:szCs w:val="24"/>
              </w:rPr>
              <w:t>Ymin</w:t>
            </w:r>
            <w:proofErr w:type="spellEnd"/>
          </w:p>
        </w:tc>
        <w:tc>
          <w:tcPr>
            <w:tcW w:w="892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sz w:val="24"/>
                <w:szCs w:val="24"/>
              </w:rPr>
              <w:t>Ymax</w:t>
            </w:r>
            <w:proofErr w:type="spellEnd"/>
          </w:p>
        </w:tc>
        <w:tc>
          <w:tcPr>
            <w:tcW w:w="865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Amin</w:t>
            </w:r>
          </w:p>
        </w:tc>
        <w:tc>
          <w:tcPr>
            <w:tcW w:w="892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Amax</w:t>
            </w:r>
          </w:p>
        </w:tc>
        <w:tc>
          <w:tcPr>
            <w:tcW w:w="91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Sigma</w:t>
            </w:r>
          </w:p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Amax</w:t>
            </w:r>
          </w:p>
        </w:tc>
        <w:tc>
          <w:tcPr>
            <w:tcW w:w="821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Use</w:t>
            </w:r>
          </w:p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Rho</w:t>
            </w:r>
          </w:p>
        </w:tc>
        <w:tc>
          <w:tcPr>
            <w:tcW w:w="977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Len(1)/</w:t>
            </w:r>
          </w:p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Age(2)</w:t>
            </w:r>
          </w:p>
        </w:tc>
        <w:tc>
          <w:tcPr>
            <w:tcW w:w="91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Phase</w:t>
            </w:r>
          </w:p>
        </w:tc>
        <w:tc>
          <w:tcPr>
            <w:tcW w:w="643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Before</w:t>
            </w:r>
          </w:p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Range</w:t>
            </w:r>
          </w:p>
        </w:tc>
        <w:tc>
          <w:tcPr>
            <w:tcW w:w="643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After</w:t>
            </w:r>
          </w:p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Range</w:t>
            </w:r>
          </w:p>
        </w:tc>
      </w:tr>
      <w:tr w:rsidR="00A038DF" w:rsidTr="00A038DF">
        <w:tc>
          <w:tcPr>
            <w:tcW w:w="914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1978</w:t>
            </w:r>
          </w:p>
        </w:tc>
        <w:tc>
          <w:tcPr>
            <w:tcW w:w="892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2010</w:t>
            </w:r>
          </w:p>
        </w:tc>
        <w:tc>
          <w:tcPr>
            <w:tcW w:w="865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2</w:t>
            </w:r>
          </w:p>
        </w:tc>
        <w:tc>
          <w:tcPr>
            <w:tcW w:w="892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10</w:t>
            </w:r>
          </w:p>
        </w:tc>
        <w:tc>
          <w:tcPr>
            <w:tcW w:w="821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2</w:t>
            </w:r>
          </w:p>
        </w:tc>
        <w:tc>
          <w:tcPr>
            <w:tcW w:w="91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5</w:t>
            </w:r>
          </w:p>
        </w:tc>
        <w:tc>
          <w:tcPr>
            <w:tcW w:w="643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</w:p>
        </w:tc>
        <w:tc>
          <w:tcPr>
            <w:tcW w:w="643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</w:p>
        </w:tc>
      </w:tr>
    </w:tbl>
    <w:p w:rsidR="00A038DF" w:rsidRDefault="00A038DF" w:rsidP="00A038D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038DF" w:rsidTr="00A038DF">
        <w:tc>
          <w:tcPr>
            <w:tcW w:w="1168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#Lo</w:t>
            </w:r>
          </w:p>
        </w:tc>
        <w:tc>
          <w:tcPr>
            <w:tcW w:w="1168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Hi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Prior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Prior SD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Type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Phase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Label</w:t>
            </w:r>
          </w:p>
        </w:tc>
      </w:tr>
      <w:tr w:rsidR="00A038DF" w:rsidTr="00A038DF">
        <w:tc>
          <w:tcPr>
            <w:tcW w:w="1168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0.10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-4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 xml:space="preserve">#Sigma </w:t>
            </w:r>
            <w:proofErr w:type="spellStart"/>
            <w:r>
              <w:rPr>
                <w:rFonts w:ascii="LMRoman12-Regular" w:hAnsi="LMRoman12-Regular" w:cs="LMRoman12-Regular"/>
                <w:sz w:val="24"/>
                <w:szCs w:val="24"/>
              </w:rPr>
              <w:t>selex</w:t>
            </w:r>
            <w:proofErr w:type="spellEnd"/>
          </w:p>
        </w:tc>
      </w:tr>
      <w:tr w:rsidR="00A038DF" w:rsidTr="00A038DF">
        <w:tc>
          <w:tcPr>
            <w:tcW w:w="1168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-1</w:t>
            </w:r>
          </w:p>
        </w:tc>
        <w:tc>
          <w:tcPr>
            <w:tcW w:w="1168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0.10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-4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#Rho year</w:t>
            </w:r>
          </w:p>
        </w:tc>
      </w:tr>
      <w:tr w:rsidR="00A038DF" w:rsidTr="00A038DF">
        <w:tc>
          <w:tcPr>
            <w:tcW w:w="1168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-1</w:t>
            </w:r>
          </w:p>
        </w:tc>
        <w:tc>
          <w:tcPr>
            <w:tcW w:w="1168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0.10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-4</w:t>
            </w:r>
          </w:p>
        </w:tc>
        <w:tc>
          <w:tcPr>
            <w:tcW w:w="1169" w:type="dxa"/>
          </w:tcPr>
          <w:p w:rsidR="00A038DF" w:rsidRDefault="00A038DF" w:rsidP="00A038D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sz w:val="24"/>
                <w:szCs w:val="24"/>
              </w:rPr>
              <w:t>#Rho age</w:t>
            </w:r>
          </w:p>
        </w:tc>
      </w:tr>
    </w:tbl>
    <w:p w:rsidR="003546A9" w:rsidRDefault="003546A9" w:rsidP="00A038DF">
      <w:pPr>
        <w:autoSpaceDE w:val="0"/>
        <w:autoSpaceDN w:val="0"/>
        <w:adjustRightInd w:val="0"/>
        <w:spacing w:after="0" w:line="240" w:lineRule="auto"/>
      </w:pPr>
    </w:p>
    <w:p w:rsidR="003546A9" w:rsidRDefault="003546A9">
      <w:r>
        <w:br w:type="page"/>
      </w:r>
    </w:p>
    <w:p w:rsidR="00F26CE2" w:rsidRPr="00F26CE2" w:rsidRDefault="00F26CE2" w:rsidP="00F26C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C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How </w:t>
      </w:r>
      <w:proofErr w:type="gramStart"/>
      <w:r w:rsidRPr="00F26CE2">
        <w:rPr>
          <w:rFonts w:ascii="Times New Roman" w:hAnsi="Times New Roman" w:cs="Times New Roman"/>
          <w:b/>
          <w:sz w:val="24"/>
          <w:szCs w:val="24"/>
        </w:rPr>
        <w:t>is the two-dimensional autoregressive selectivity parameterized</w:t>
      </w:r>
      <w:proofErr w:type="gramEnd"/>
      <w:r w:rsidRPr="00F26CE2">
        <w:rPr>
          <w:rFonts w:ascii="Times New Roman" w:hAnsi="Times New Roman" w:cs="Times New Roman"/>
          <w:b/>
          <w:sz w:val="24"/>
          <w:szCs w:val="24"/>
        </w:rPr>
        <w:t xml:space="preserve"> in SS?</w:t>
      </w:r>
    </w:p>
    <w:p w:rsidR="002E34F7" w:rsidRPr="00AB1FA0" w:rsidRDefault="003546A9" w:rsidP="00AB1F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FA0">
        <w:rPr>
          <w:rFonts w:ascii="Times New Roman" w:hAnsi="Times New Roman" w:cs="Times New Roman" w:hint="eastAsia"/>
          <w:sz w:val="24"/>
          <w:szCs w:val="24"/>
        </w:rPr>
        <w:t>When</w:t>
      </w:r>
      <w:r w:rsidRPr="00AB1FA0">
        <w:rPr>
          <w:rFonts w:ascii="Times New Roman" w:hAnsi="Times New Roman" w:cs="Times New Roman"/>
          <w:sz w:val="24"/>
          <w:szCs w:val="24"/>
        </w:rPr>
        <w:t xml:space="preserve"> the two-dimensional autoregressive selectivity feature in turned on for a fleet, the selectivity of which is calculated as a product of the </w:t>
      </w:r>
      <w:r w:rsidR="002E34F7" w:rsidRPr="00AB1FA0">
        <w:rPr>
          <w:rFonts w:ascii="Times New Roman" w:hAnsi="Times New Roman" w:cs="Times New Roman"/>
          <w:sz w:val="24"/>
          <w:szCs w:val="24"/>
        </w:rPr>
        <w:t>assumed</w:t>
      </w:r>
      <w:r w:rsidR="00143186" w:rsidRPr="00AB1FA0">
        <w:rPr>
          <w:rFonts w:ascii="Times New Roman" w:hAnsi="Times New Roman" w:cs="Times New Roman"/>
          <w:sz w:val="24"/>
          <w:szCs w:val="24"/>
        </w:rPr>
        <w:t xml:space="preserve"> selectivity pattern</w:t>
      </w:r>
      <w:r w:rsidRPr="00AB1FA0">
        <w:rPr>
          <w:rFonts w:ascii="Times New Roman" w:hAnsi="Times New Roman" w:cs="Times New Roman"/>
          <w:sz w:val="24"/>
          <w:szCs w:val="24"/>
        </w:rPr>
        <w:t xml:space="preserve"> and </w:t>
      </w:r>
      <w:r w:rsidR="002E34F7" w:rsidRPr="00AB1FA0">
        <w:rPr>
          <w:rFonts w:ascii="Times New Roman" w:hAnsi="Times New Roman" w:cs="Times New Roman"/>
          <w:sz w:val="24"/>
          <w:szCs w:val="24"/>
        </w:rPr>
        <w:t>a</w:t>
      </w:r>
      <w:r w:rsidR="0058249D" w:rsidRPr="00AB1FA0">
        <w:rPr>
          <w:rFonts w:ascii="Times New Roman" w:hAnsi="Times New Roman" w:cs="Times New Roman"/>
          <w:sz w:val="24"/>
          <w:szCs w:val="24"/>
        </w:rPr>
        <w:t xml:space="preserve"> non-parametric</w:t>
      </w:r>
      <w:r w:rsidR="002E34F7" w:rsidRPr="00AB1FA0">
        <w:rPr>
          <w:rFonts w:ascii="Times New Roman" w:hAnsi="Times New Roman" w:cs="Times New Roman"/>
          <w:sz w:val="24"/>
          <w:szCs w:val="24"/>
        </w:rPr>
        <w:t xml:space="preserve"> deviation term</w:t>
      </w:r>
      <w:r w:rsidR="0058249D" w:rsidRPr="00AB1FA0">
        <w:rPr>
          <w:rFonts w:ascii="Times New Roman" w:hAnsi="Times New Roman" w:cs="Times New Roman"/>
          <w:sz w:val="24"/>
          <w:szCs w:val="24"/>
        </w:rPr>
        <w:t xml:space="preserve"> away from this assumed pattern</w:t>
      </w:r>
      <w:r w:rsidR="002E34F7" w:rsidRPr="00AB1FA0">
        <w:rPr>
          <w:rFonts w:ascii="Times New Roman" w:hAnsi="Times New Roman" w:cs="Times New Roman"/>
          <w:sz w:val="24"/>
          <w:szCs w:val="24"/>
        </w:rPr>
        <w:t>:</w:t>
      </w:r>
    </w:p>
    <w:p w:rsidR="003546A9" w:rsidRPr="00AB1FA0" w:rsidRDefault="00F877AA" w:rsidP="00AB1F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p>
          </m:sSup>
        </m:oMath>
      </m:oMathPara>
    </w:p>
    <w:p w:rsidR="00143186" w:rsidRPr="00AB1FA0" w:rsidRDefault="00143186" w:rsidP="00AB1F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1FA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B1FA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2E34F7" w:rsidRPr="00AB1FA0">
        <w:rPr>
          <w:rFonts w:ascii="Times New Roman" w:hAnsi="Times New Roman" w:cs="Times New Roman"/>
          <w:sz w:val="24"/>
          <w:szCs w:val="24"/>
        </w:rPr>
        <w:t xml:space="preserve"> </w:t>
      </w:r>
      <w:r w:rsidRPr="00AB1FA0">
        <w:rPr>
          <w:rFonts w:ascii="Times New Roman" w:hAnsi="Times New Roman" w:cs="Times New Roman"/>
          <w:sz w:val="24"/>
          <w:szCs w:val="24"/>
        </w:rPr>
        <w:t xml:space="preserve">is specified in the corresponding age/length </w:t>
      </w:r>
      <w:proofErr w:type="spellStart"/>
      <w:r w:rsidRPr="00AB1FA0">
        <w:rPr>
          <w:rFonts w:ascii="Times New Roman" w:hAnsi="Times New Roman" w:cs="Times New Roman"/>
          <w:sz w:val="24"/>
          <w:szCs w:val="24"/>
        </w:rPr>
        <w:t>selex</w:t>
      </w:r>
      <w:proofErr w:type="spellEnd"/>
      <w:r w:rsidRPr="00AB1FA0">
        <w:rPr>
          <w:rFonts w:ascii="Times New Roman" w:hAnsi="Times New Roman" w:cs="Times New Roman"/>
          <w:sz w:val="24"/>
          <w:szCs w:val="24"/>
        </w:rPr>
        <w:t xml:space="preserve"> types section and it </w:t>
      </w:r>
      <w:r w:rsidR="002E34F7" w:rsidRPr="00AB1FA0">
        <w:rPr>
          <w:rFonts w:ascii="Times New Roman" w:hAnsi="Times New Roman" w:cs="Times New Roman"/>
          <w:sz w:val="24"/>
          <w:szCs w:val="24"/>
        </w:rPr>
        <w:t xml:space="preserve">can be </w:t>
      </w:r>
      <w:r w:rsidRPr="00AB1FA0">
        <w:rPr>
          <w:rFonts w:ascii="Times New Roman" w:hAnsi="Times New Roman" w:cs="Times New Roman"/>
          <w:sz w:val="24"/>
          <w:szCs w:val="24"/>
        </w:rPr>
        <w:t xml:space="preserve">either </w:t>
      </w:r>
      <w:r w:rsidR="002E34F7" w:rsidRPr="00AB1FA0">
        <w:rPr>
          <w:rFonts w:ascii="Times New Roman" w:hAnsi="Times New Roman" w:cs="Times New Roman"/>
          <w:sz w:val="24"/>
          <w:szCs w:val="24"/>
        </w:rPr>
        <w:t xml:space="preserve">parametric (recommended) or </w:t>
      </w:r>
      <w:r w:rsidRPr="00AB1FA0">
        <w:rPr>
          <w:rFonts w:ascii="Times New Roman" w:hAnsi="Times New Roman" w:cs="Times New Roman"/>
          <w:sz w:val="24"/>
          <w:szCs w:val="24"/>
        </w:rPr>
        <w:t>non-parametric</w:t>
      </w:r>
      <w:r w:rsidR="004854A3">
        <w:rPr>
          <w:rFonts w:ascii="Times New Roman" w:hAnsi="Times New Roman" w:cs="Times New Roman"/>
          <w:sz w:val="24"/>
          <w:szCs w:val="24"/>
        </w:rPr>
        <w:t xml:space="preserve"> (including any of the existing selectivity options in Stock Synthesis)</w:t>
      </w:r>
      <w:r w:rsidRPr="00AB1FA0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AB1FA0">
        <w:rPr>
          <w:rFonts w:ascii="Times New Roman" w:hAnsi="Times New Roman" w:cs="Times New Roman"/>
          <w:sz w:val="24"/>
          <w:szCs w:val="24"/>
        </w:rPr>
        <w:t xml:space="preserve"> is simulated as a </w:t>
      </w:r>
      <w:r w:rsidR="0058249D" w:rsidRPr="00AB1FA0">
        <w:rPr>
          <w:rFonts w:ascii="Times New Roman" w:hAnsi="Times New Roman" w:cs="Times New Roman"/>
          <w:sz w:val="24"/>
          <w:szCs w:val="24"/>
        </w:rPr>
        <w:t>two-dimensional first-order autoregressive</w:t>
      </w:r>
      <w:r w:rsidRPr="00AB1FA0">
        <w:rPr>
          <w:rFonts w:ascii="Times New Roman" w:hAnsi="Times New Roman" w:cs="Times New Roman"/>
          <w:sz w:val="24"/>
          <w:szCs w:val="24"/>
        </w:rPr>
        <w:t xml:space="preserve"> </w:t>
      </w:r>
      <w:r w:rsidR="0058249D" w:rsidRPr="00AB1FA0">
        <w:rPr>
          <w:rFonts w:ascii="Times New Roman" w:hAnsi="Times New Roman" w:cs="Times New Roman"/>
          <w:sz w:val="24"/>
          <w:szCs w:val="24"/>
        </w:rPr>
        <w:t>(</w:t>
      </w:r>
      <w:r w:rsidR="00FB606D">
        <w:rPr>
          <w:rFonts w:ascii="Times New Roman" w:hAnsi="Times New Roman" w:cs="Times New Roman"/>
          <w:sz w:val="24"/>
          <w:szCs w:val="24"/>
        </w:rPr>
        <w:t xml:space="preserve">2D </w:t>
      </w:r>
      <w:r w:rsidR="0058249D" w:rsidRPr="00AB1FA0">
        <w:rPr>
          <w:rFonts w:ascii="Times New Roman" w:hAnsi="Times New Roman" w:cs="Times New Roman"/>
          <w:sz w:val="24"/>
          <w:szCs w:val="24"/>
        </w:rPr>
        <w:t xml:space="preserve">AR1) </w:t>
      </w:r>
      <w:r w:rsidRPr="00AB1FA0">
        <w:rPr>
          <w:rFonts w:ascii="Times New Roman" w:hAnsi="Times New Roman" w:cs="Times New Roman"/>
          <w:sz w:val="24"/>
          <w:szCs w:val="24"/>
        </w:rPr>
        <w:t>process:</w:t>
      </w:r>
    </w:p>
    <w:p w:rsidR="00143186" w:rsidRPr="00AB1FA0" w:rsidRDefault="00143186" w:rsidP="001431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vec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~ MVN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</m:e>
          </m:d>
        </m:oMath>
      </m:oMathPara>
    </w:p>
    <w:p w:rsidR="0058249D" w:rsidRPr="00983136" w:rsidRDefault="0058249D" w:rsidP="00582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FA0">
        <w:rPr>
          <w:rFonts w:ascii="Times New Roman" w:hAnsi="Times New Roman" w:cs="Times New Roman"/>
          <w:sz w:val="24"/>
          <w:szCs w:val="24"/>
        </w:rPr>
        <w:t xml:space="preserve">is the two-dimensional deviation matrix and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</m:oMath>
      <w:r w:rsidRPr="00AB1FA0">
        <w:rPr>
          <w:rFonts w:ascii="Times New Roman" w:hAnsi="Times New Roman" w:cs="Times New Roman"/>
          <w:sz w:val="24"/>
          <w:szCs w:val="24"/>
        </w:rPr>
        <w:t xml:space="preserve"> is the covariance matrix for the 2D AR1 process. More specifically,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AB1FA0">
        <w:rPr>
          <w:rFonts w:ascii="Times New Roman" w:hAnsi="Times New Roman" w:cs="Times New Roman"/>
          <w:sz w:val="24"/>
          <w:szCs w:val="24"/>
        </w:rPr>
        <w:t xml:space="preserve"> </w:t>
      </w:r>
      <w:r w:rsidR="00AB1FA0" w:rsidRPr="00AB1FA0">
        <w:rPr>
          <w:rFonts w:ascii="Times New Roman" w:hAnsi="Times New Roman" w:cs="Times New Roman"/>
          <w:sz w:val="24"/>
          <w:szCs w:val="24"/>
        </w:rPr>
        <w:t>quantifies</w:t>
      </w:r>
      <w:r w:rsidRPr="00AB1FA0">
        <w:rPr>
          <w:rFonts w:ascii="Times New Roman" w:hAnsi="Times New Roman" w:cs="Times New Roman"/>
          <w:sz w:val="24"/>
          <w:szCs w:val="24"/>
        </w:rPr>
        <w:t xml:space="preserve"> the variance in</w:t>
      </w:r>
      <w:r w:rsidR="00B36F9D" w:rsidRPr="00AB1FA0">
        <w:rPr>
          <w:rFonts w:ascii="Times New Roman" w:hAnsi="Times New Roman" w:cs="Times New Roman"/>
          <w:sz w:val="24"/>
          <w:szCs w:val="24"/>
        </w:rPr>
        <w:t xml:space="preserve"> selectivity deviations and</w:t>
      </w:r>
      <w:r w:rsidRPr="00AB1FA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983136">
        <w:rPr>
          <w:rFonts w:ascii="Times New Roman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98313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83136">
        <w:rPr>
          <w:rFonts w:ascii="Times New Roman" w:hAnsi="Times New Roman" w:cs="Times New Roman"/>
          <w:sz w:val="24"/>
          <w:szCs w:val="24"/>
        </w:rPr>
        <w:t>kronecker</w:t>
      </w:r>
      <w:proofErr w:type="spellEnd"/>
      <w:r w:rsidRPr="00983136">
        <w:rPr>
          <w:rFonts w:ascii="Times New Roman" w:hAnsi="Times New Roman" w:cs="Times New Roman"/>
          <w:sz w:val="24"/>
          <w:szCs w:val="24"/>
        </w:rPr>
        <w:t xml:space="preserve"> product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⊗</m:t>
        </m:r>
      </m:oMath>
      <w:r w:rsidRPr="00983136">
        <w:rPr>
          <w:rFonts w:ascii="Times New Roman" w:hAnsi="Times New Roman" w:cs="Times New Roman"/>
          <w:sz w:val="24"/>
          <w:szCs w:val="24"/>
        </w:rPr>
        <w:t xml:space="preserve">) of the two correlation matrices for the </w:t>
      </w:r>
      <w:r>
        <w:rPr>
          <w:rFonts w:ascii="Times New Roman" w:hAnsi="Times New Roman" w:cs="Times New Roman"/>
          <w:sz w:val="24"/>
          <w:szCs w:val="24"/>
        </w:rPr>
        <w:t xml:space="preserve">among-age and among-year </w:t>
      </w:r>
      <w:proofErr w:type="gramStart"/>
      <w:r>
        <w:rPr>
          <w:rFonts w:ascii="Times New Roman" w:hAnsi="Times New Roman" w:cs="Times New Roman"/>
          <w:sz w:val="24"/>
          <w:szCs w:val="24"/>
        </w:rPr>
        <w:t>AR(</w:t>
      </w:r>
      <w:proofErr w:type="gramEnd"/>
      <w:r>
        <w:rPr>
          <w:rFonts w:ascii="Times New Roman" w:hAnsi="Times New Roman" w:cs="Times New Roman"/>
          <w:sz w:val="24"/>
          <w:szCs w:val="24"/>
        </w:rPr>
        <w:t>1) processes</w:t>
      </w:r>
      <w:r w:rsidRPr="00983136">
        <w:rPr>
          <w:rFonts w:ascii="Times New Roman" w:hAnsi="Times New Roman" w:cs="Times New Roman"/>
          <w:sz w:val="24"/>
          <w:szCs w:val="24"/>
        </w:rPr>
        <w:t>:</w:t>
      </w:r>
    </w:p>
    <w:p w:rsidR="0058249D" w:rsidRPr="00B36F9D" w:rsidRDefault="00F877AA" w:rsidP="00582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⊗</m:t>
          </m:r>
          <m:acc>
            <m:accPr>
              <m:chr m:val="̃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:rsidR="0058249D" w:rsidRPr="00B36F9D" w:rsidRDefault="00F877AA" w:rsidP="00582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</m:sup>
          </m:sSubSup>
        </m:oMath>
      </m:oMathPara>
    </w:p>
    <w:p w:rsidR="004B3FE5" w:rsidRPr="00B36F9D" w:rsidRDefault="00F877AA" w:rsidP="00582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sup>
          </m:sSubSup>
        </m:oMath>
      </m:oMathPara>
    </w:p>
    <w:p w:rsidR="00B36F9D" w:rsidRDefault="00B36F9D" w:rsidP="00B36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3"/>
      <w:bookmarkStart w:id="1" w:name="OLE_LINK14"/>
      <w:bookmarkStart w:id="2" w:name="OLE_LINK51"/>
      <w:bookmarkStart w:id="3" w:name="OLE_LINK52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bookmarkEnd w:id="3"/>
      <w:r>
        <w:rPr>
          <w:rFonts w:ascii="Times New Roman" w:hAnsi="Times New Roman" w:cs="Times New Roman"/>
          <w:sz w:val="24"/>
          <w:szCs w:val="24"/>
        </w:rPr>
        <w:t>are the among-age and among-year AR(1) coefficients, respectively. When both of them</w:t>
      </w:r>
      <w:r w:rsidRPr="00CE049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zero,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CE049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acc>
          <m:accPr>
            <m:chr m:val="̃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two identity matrices and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Kronecker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3136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983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lastRenderedPageBreak/>
        <w:t>identity matrix</w:t>
      </w:r>
      <w:r w:rsidRPr="009831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this case, selectivity deviations are essentially identical and mutually independent:</w:t>
      </w:r>
    </w:p>
    <w:p w:rsidR="00B36F9D" w:rsidRPr="00987BB0" w:rsidRDefault="00F877AA" w:rsidP="00B36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~N(0,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87BB0" w:rsidRPr="00F26CE2" w:rsidRDefault="00987BB0" w:rsidP="00B36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CE2" w:rsidRPr="00F26CE2" w:rsidRDefault="00F26CE2" w:rsidP="00F26C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CE2">
        <w:rPr>
          <w:rFonts w:ascii="Times New Roman" w:hAnsi="Times New Roman" w:cs="Times New Roman"/>
          <w:b/>
          <w:sz w:val="24"/>
          <w:szCs w:val="24"/>
        </w:rPr>
        <w:t xml:space="preserve">How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should</w:t>
      </w:r>
      <w:r w:rsidRPr="00F26CE2">
        <w:rPr>
          <w:rFonts w:ascii="Times New Roman" w:hAnsi="Times New Roman" w:cs="Times New Roman"/>
          <w:b/>
          <w:sz w:val="24"/>
          <w:szCs w:val="24"/>
        </w:rPr>
        <w:t xml:space="preserve"> the two-dimensional autoregressive selectivity </w:t>
      </w:r>
      <w:r>
        <w:rPr>
          <w:rFonts w:ascii="Times New Roman" w:hAnsi="Times New Roman" w:cs="Times New Roman"/>
          <w:b/>
          <w:sz w:val="24"/>
          <w:szCs w:val="24"/>
        </w:rPr>
        <w:t>feature be used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 SS</w:t>
      </w:r>
      <w:r w:rsidRPr="00F26CE2">
        <w:rPr>
          <w:rFonts w:ascii="Times New Roman" w:hAnsi="Times New Roman" w:cs="Times New Roman"/>
          <w:b/>
          <w:sz w:val="24"/>
          <w:szCs w:val="24"/>
        </w:rPr>
        <w:t>?</w:t>
      </w:r>
    </w:p>
    <w:p w:rsidR="00F26CE2" w:rsidRDefault="00F26CE2" w:rsidP="00B36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BF5840">
        <w:rPr>
          <w:rFonts w:ascii="Times New Roman" w:hAnsi="Times New Roman" w:cs="Times New Roman"/>
          <w:sz w:val="24"/>
          <w:szCs w:val="24"/>
        </w:rPr>
        <w:t xml:space="preserve">fix the two </w:t>
      </w:r>
      <w:r w:rsidR="0081641A">
        <w:rPr>
          <w:rFonts w:ascii="Times New Roman" w:hAnsi="Times New Roman" w:cs="Times New Roman"/>
          <w:sz w:val="24"/>
          <w:szCs w:val="24"/>
        </w:rPr>
        <w:t>AR1</w:t>
      </w:r>
      <w:r w:rsidR="00BF5840">
        <w:rPr>
          <w:rFonts w:ascii="Times New Roman" w:hAnsi="Times New Roman" w:cs="Times New Roman"/>
          <w:sz w:val="24"/>
          <w:szCs w:val="24"/>
        </w:rPr>
        <w:t xml:space="preserve"> coefficients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BF58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5840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F5840">
        <w:rPr>
          <w:rFonts w:ascii="Times New Roman" w:hAnsi="Times New Roman" w:cs="Times New Roman"/>
          <w:sz w:val="24"/>
          <w:szCs w:val="24"/>
        </w:rPr>
        <w:t xml:space="preserve">) at 0 and tune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BF5840">
        <w:rPr>
          <w:rFonts w:ascii="Times New Roman" w:hAnsi="Times New Roman" w:cs="Times New Roman"/>
          <w:sz w:val="24"/>
          <w:szCs w:val="24"/>
        </w:rPr>
        <w:t xml:space="preserve"> iteratively to match the relationship:</w:t>
      </w:r>
    </w:p>
    <w:p w:rsidR="00BF5840" w:rsidRPr="00BF5840" w:rsidRDefault="00F877AA" w:rsidP="00BF5840">
      <w:pPr>
        <w:spacing w:line="480" w:lineRule="auto"/>
        <w:ind w:firstLine="21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SD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4" w:name="OLE_LINK1"/>
          <w:bookmarkStart w:id="5" w:name="OLE_LINK2"/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  <w:bookmarkEnd w:id="4"/>
          <w:bookmarkEnd w:id="5"/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C6786" w:rsidRDefault="00BF5840" w:rsidP="005529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minimal and maximal ages</w:t>
      </w:r>
      <w:r w:rsidR="0055298F">
        <w:rPr>
          <w:rFonts w:ascii="Times New Roman" w:hAnsi="Times New Roman" w:cs="Times New Roman"/>
          <w:sz w:val="24"/>
          <w:szCs w:val="24"/>
        </w:rPr>
        <w:t>/lengths</w:t>
      </w:r>
      <w:r>
        <w:rPr>
          <w:rFonts w:ascii="Times New Roman" w:hAnsi="Times New Roman" w:cs="Times New Roman"/>
          <w:sz w:val="24"/>
          <w:szCs w:val="24"/>
        </w:rPr>
        <w:t xml:space="preserve"> and years</w:t>
      </w:r>
      <w:r w:rsidR="0055298F">
        <w:rPr>
          <w:rFonts w:ascii="Times New Roman" w:hAnsi="Times New Roman" w:cs="Times New Roman"/>
          <w:sz w:val="24"/>
          <w:szCs w:val="24"/>
        </w:rPr>
        <w:t xml:space="preserve"> for the 2D AR1 process </w:t>
      </w:r>
      <w:proofErr w:type="gramStart"/>
      <w:r w:rsidR="0055298F">
        <w:rPr>
          <w:rFonts w:ascii="Times New Roman" w:hAnsi="Times New Roman" w:cs="Times New Roman"/>
          <w:sz w:val="24"/>
          <w:szCs w:val="24"/>
        </w:rPr>
        <w:t>can be freely specified</w:t>
      </w:r>
      <w:proofErr w:type="gramEnd"/>
      <w:r w:rsidR="0055298F">
        <w:rPr>
          <w:rFonts w:ascii="Times New Roman" w:hAnsi="Times New Roman" w:cs="Times New Roman"/>
          <w:sz w:val="24"/>
          <w:szCs w:val="24"/>
        </w:rPr>
        <w:t xml:space="preserve"> by users in the control file. However, we recommend specifying the minimal and maximal ages and years to cover the relatively “data-rich” age/length and year ranges only. Particularly, </w:t>
      </w:r>
      <w:r w:rsidR="005C6786">
        <w:rPr>
          <w:rFonts w:ascii="Times New Roman" w:hAnsi="Times New Roman" w:cs="Times New Roman"/>
          <w:sz w:val="24"/>
          <w:szCs w:val="24"/>
        </w:rPr>
        <w:t xml:space="preserve">we introduce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BF5840" w:rsidRDefault="005C6786" w:rsidP="005529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measure of </w:t>
      </w:r>
      <w:r w:rsidR="0055298F">
        <w:rPr>
          <w:rFonts w:ascii="Times New Roman" w:hAnsi="Times New Roman" w:cs="Times New Roman"/>
          <w:sz w:val="24"/>
          <w:szCs w:val="24"/>
        </w:rPr>
        <w:t>how rich the composition data is regarding estimating selectivity deviations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683E">
        <w:rPr>
          <w:rFonts w:ascii="Times New Roman" w:hAnsi="Times New Roman" w:cs="Times New Roman"/>
          <w:sz w:val="24"/>
          <w:szCs w:val="24"/>
        </w:rPr>
        <w:t xml:space="preserve"> We also recommend using the </w:t>
      </w:r>
      <w:proofErr w:type="spellStart"/>
      <w:r w:rsidR="008C683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8C683E">
        <w:rPr>
          <w:rFonts w:ascii="Times New Roman" w:hAnsi="Times New Roman" w:cs="Times New Roman"/>
          <w:sz w:val="24"/>
          <w:szCs w:val="24"/>
        </w:rPr>
        <w:t>-</w:t>
      </w:r>
      <w:r w:rsidR="008C683E">
        <w:rPr>
          <w:rFonts w:ascii="Times New Roman" w:hAnsi="Times New Roman" w:cs="Times New Roman"/>
          <w:sz w:val="24"/>
          <w:szCs w:val="24"/>
          <w:lang w:eastAsia="zh-CN"/>
        </w:rPr>
        <w:t xml:space="preserve">Multinomial method to “weight” the corresponding composition data while </w:t>
      </w:r>
      <m:oMath>
        <m:sSub>
          <m:sSubPr>
            <m:ctrlPr>
              <w:del w:id="6" w:author="Chantel Wetzel" w:date="2017-11-29T15:02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sSubPr>
          <m:e>
            <m:r>
              <w:del w:id="7" w:author="Chantel Wetzel" w:date="2017-11-29T15:02:00Z">
                <w:rPr>
                  <w:rFonts w:ascii="Cambria Math" w:hAnsi="Cambria Math" w:cs="Times New Roman"/>
                  <w:sz w:val="24"/>
                  <w:szCs w:val="24"/>
                </w:rPr>
                <m:t>δ</m:t>
              </w:del>
            </m:r>
          </m:e>
          <m:sub>
            <m:r>
              <w:del w:id="8" w:author="Chantel Wetzel" w:date="2017-11-29T15:02:00Z">
                <w:rPr>
                  <w:rFonts w:ascii="Cambria Math" w:hAnsi="Cambria Math" w:cs="Times New Roman"/>
                  <w:sz w:val="24"/>
                  <w:szCs w:val="24"/>
                </w:rPr>
                <m:t>S</m:t>
              </w:del>
            </m:r>
          </m:sub>
        </m:sSub>
        <m:r>
          <w:ins w:id="9" w:author="Chantel Wetzel" w:date="2017-11-29T15:02:00Z">
            <w:rPr>
              <w:rFonts w:ascii="Cambria Math" w:hAnsi="Cambria Math" w:cs="Times New Roman"/>
              <w:sz w:val="24"/>
              <w:szCs w:val="24"/>
            </w:rPr>
            <m:t xml:space="preserve"> </m:t>
          </w:ins>
        </m:r>
        <m:sSub>
          <m:sSubPr>
            <m:ctrlPr>
              <w:ins w:id="10" w:author="Chantel Wetzel" w:date="2017-11-29T15:02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1" w:author="Chantel Wetzel" w:date="2017-11-29T15:02:00Z">
                <w:rPr>
                  <w:rFonts w:ascii="Cambria Math" w:hAnsi="Cambria Math" w:cs="Times New Roman"/>
                  <w:sz w:val="24"/>
                  <w:szCs w:val="24"/>
                </w:rPr>
                <m:t>σ</m:t>
              </w:ins>
            </m:r>
          </m:e>
          <m:sub>
            <m:r>
              <w:ins w:id="12" w:author="Chantel Wetzel" w:date="2017-11-29T15:02:00Z">
                <w:rPr>
                  <w:rFonts w:ascii="Cambria Math" w:hAnsi="Cambria Math" w:cs="Times New Roman"/>
                  <w:sz w:val="24"/>
                  <w:szCs w:val="24"/>
                </w:rPr>
                <m:t>s</m:t>
              </w:ins>
            </m:r>
          </m:sub>
        </m:sSub>
      </m:oMath>
      <w:r w:rsidR="008C683E">
        <w:rPr>
          <w:rFonts w:ascii="Times New Roman" w:hAnsi="Times New Roman" w:cs="Times New Roman"/>
          <w:sz w:val="24"/>
          <w:szCs w:val="24"/>
        </w:rPr>
        <w:t xml:space="preserve"> is interactively tuned in this step.</w:t>
      </w:r>
    </w:p>
    <w:p w:rsidR="005C6786" w:rsidRDefault="005C6786" w:rsidP="005529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fix </w:t>
      </w:r>
      <m:oMath>
        <m:sSub>
          <m:sSubPr>
            <m:ctrlPr>
              <w:del w:id="13" w:author="Chantel Wetzel" w:date="2017-11-29T15:02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sSubPr>
          <m:e>
            <m:r>
              <w:del w:id="14" w:author="Chantel Wetzel" w:date="2017-11-29T15:02:00Z">
                <w:rPr>
                  <w:rFonts w:ascii="Cambria Math" w:hAnsi="Cambria Math" w:cs="Times New Roman"/>
                  <w:sz w:val="24"/>
                  <w:szCs w:val="24"/>
                </w:rPr>
                <m:t>δ</m:t>
              </w:del>
            </m:r>
          </m:e>
          <m:sub>
            <m:r>
              <w:del w:id="15" w:author="Chantel Wetzel" w:date="2017-11-29T15:02:00Z">
                <w:rPr>
                  <w:rFonts w:ascii="Cambria Math" w:hAnsi="Cambria Math" w:cs="Times New Roman"/>
                  <w:sz w:val="24"/>
                  <w:szCs w:val="24"/>
                </w:rPr>
                <m:t>S</m:t>
              </w:del>
            </m:r>
          </m:sub>
        </m:sSub>
        <m:r>
          <w:ins w:id="16" w:author="Chantel Wetzel" w:date="2017-11-29T15:03:00Z">
            <w:rPr>
              <w:rFonts w:ascii="Cambria Math" w:hAnsi="Cambria Math" w:cs="Times New Roman"/>
              <w:sz w:val="24"/>
              <w:szCs w:val="24"/>
            </w:rPr>
            <m:t xml:space="preserve"> </m:t>
          </w:ins>
        </m:r>
        <m:sSub>
          <m:sSubPr>
            <m:ctrlPr>
              <w:ins w:id="17" w:author="Chantel Wetzel" w:date="2017-11-29T15:03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8" w:author="Chantel Wetzel" w:date="2017-11-29T15:03:00Z">
                <w:rPr>
                  <w:rFonts w:ascii="Cambria Math" w:hAnsi="Cambria Math" w:cs="Times New Roman"/>
                  <w:sz w:val="24"/>
                  <w:szCs w:val="24"/>
                </w:rPr>
                <m:t>σ</m:t>
              </w:ins>
            </m:r>
          </m:e>
          <m:sub>
            <m:r>
              <w:ins w:id="19" w:author="Chantel Wetzel" w:date="2017-11-29T15:03:00Z">
                <w:rPr>
                  <w:rFonts w:ascii="Cambria Math" w:hAnsi="Cambria Math" w:cs="Times New Roman"/>
                  <w:sz w:val="24"/>
                  <w:szCs w:val="24"/>
                </w:rPr>
                <m:t>s</m:t>
              </w:ins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at the value</w:t>
      </w:r>
      <w:bookmarkStart w:id="20" w:name="_GoBack"/>
      <w:bookmarkEnd w:id="2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83E">
        <w:rPr>
          <w:rFonts w:ascii="Times New Roman" w:hAnsi="Times New Roman" w:cs="Times New Roman"/>
          <w:sz w:val="24"/>
          <w:szCs w:val="24"/>
        </w:rPr>
        <w:t xml:space="preserve">iteratively tuned in the previous step and </w:t>
      </w:r>
      <w:proofErr w:type="gramStart"/>
      <w:r w:rsidR="008C683E">
        <w:rPr>
          <w:rFonts w:ascii="Times New Roman" w:hAnsi="Times New Roman" w:cs="Times New Roman"/>
          <w:sz w:val="24"/>
          <w:szCs w:val="24"/>
        </w:rPr>
        <w:t xml:space="preserve">estimate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D74A40">
        <w:rPr>
          <w:rFonts w:ascii="Times New Roman" w:hAnsi="Times New Roman" w:cs="Times New Roman"/>
          <w:sz w:val="24"/>
          <w:szCs w:val="24"/>
        </w:rPr>
        <w:t xml:space="preserve">. </w:t>
      </w:r>
      <w:r w:rsidR="008C683E">
        <w:rPr>
          <w:rFonts w:ascii="Times New Roman" w:hAnsi="Times New Roman" w:cs="Times New Roman"/>
          <w:sz w:val="24"/>
          <w:szCs w:val="24"/>
        </w:rPr>
        <w:t>Plot</w:t>
      </w:r>
      <w:r w:rsidR="00D74A40">
        <w:rPr>
          <w:rFonts w:ascii="Times New Roman" w:hAnsi="Times New Roman" w:cs="Times New Roman"/>
          <w:sz w:val="24"/>
          <w:szCs w:val="24"/>
        </w:rPr>
        <w:t xml:space="preserve"> both Pearson residuals and</w:t>
      </w:r>
      <w:r w:rsidR="008C683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8C683E">
        <w:rPr>
          <w:rFonts w:ascii="Times New Roman" w:hAnsi="Times New Roman" w:cs="Times New Roman"/>
          <w:sz w:val="24"/>
          <w:szCs w:val="24"/>
        </w:rPr>
        <w:t xml:space="preserve"> out on the age-year </w:t>
      </w:r>
      <w:r w:rsidR="00D74A40">
        <w:rPr>
          <w:rFonts w:ascii="Times New Roman" w:hAnsi="Times New Roman" w:cs="Times New Roman"/>
          <w:sz w:val="24"/>
          <w:szCs w:val="24"/>
        </w:rPr>
        <w:t xml:space="preserve">surface to check their 2D distributions. If their distributions seems to be not random but rather be </w:t>
      </w:r>
      <w:proofErr w:type="spellStart"/>
      <w:r w:rsidR="00D74A40">
        <w:rPr>
          <w:rFonts w:ascii="Times New Roman" w:hAnsi="Times New Roman" w:cs="Times New Roman"/>
          <w:sz w:val="24"/>
          <w:szCs w:val="24"/>
        </w:rPr>
        <w:t>autocorrelated</w:t>
      </w:r>
      <w:proofErr w:type="spellEnd"/>
      <w:r w:rsidR="00D74A40">
        <w:rPr>
          <w:rFonts w:ascii="Times New Roman" w:hAnsi="Times New Roman" w:cs="Times New Roman"/>
          <w:sz w:val="24"/>
          <w:szCs w:val="24"/>
        </w:rPr>
        <w:t xml:space="preserve"> (deviation estimates have the </w:t>
      </w:r>
      <w:r w:rsidR="00D74A40">
        <w:rPr>
          <w:rFonts w:ascii="Times New Roman" w:hAnsi="Times New Roman" w:cs="Times New Roman"/>
          <w:sz w:val="24"/>
          <w:szCs w:val="24"/>
        </w:rPr>
        <w:lastRenderedPageBreak/>
        <w:t xml:space="preserve">same sign several ages and/or years in a row), users should consider estimating and then including the autocorrelations </w:t>
      </w:r>
      <w:proofErr w:type="gramStart"/>
      <w:r w:rsidR="00D74A40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336C1">
        <w:rPr>
          <w:rFonts w:ascii="Times New Roman" w:hAnsi="Times New Roman" w:cs="Times New Roman"/>
          <w:sz w:val="24"/>
          <w:szCs w:val="24"/>
        </w:rPr>
        <w:t>.</w:t>
      </w:r>
    </w:p>
    <w:p w:rsidR="00FB606D" w:rsidRDefault="00FB606D" w:rsidP="008908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extract the estimated selectivity deviation samples from the previous step for estimating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externally by fitting the samples to a stand-alone model written in TMB. </w:t>
      </w:r>
      <w:r w:rsidR="0081641A">
        <w:rPr>
          <w:rFonts w:ascii="Times New Roman" w:hAnsi="Times New Roman" w:cs="Times New Roman"/>
          <w:sz w:val="24"/>
          <w:szCs w:val="24"/>
        </w:rPr>
        <w:t xml:space="preserve">In this model, both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81641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81641A">
        <w:rPr>
          <w:rFonts w:ascii="Times New Roman" w:hAnsi="Times New Roman" w:cs="Times New Roman"/>
          <w:sz w:val="24"/>
          <w:szCs w:val="24"/>
        </w:rPr>
        <w:t xml:space="preserve"> are bounded between </w:t>
      </w:r>
      <w:proofErr w:type="gramStart"/>
      <w:r w:rsidR="0081641A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81641A">
        <w:rPr>
          <w:rFonts w:ascii="Times New Roman" w:hAnsi="Times New Roman" w:cs="Times New Roman"/>
          <w:sz w:val="24"/>
          <w:szCs w:val="24"/>
        </w:rPr>
        <w:t xml:space="preserve"> and 1 via applying a logic transformation. If at least one of the two AR1 coefficients are notably different from </w:t>
      </w:r>
      <w:proofErr w:type="gramStart"/>
      <w:r w:rsidR="0081641A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81641A">
        <w:rPr>
          <w:rFonts w:ascii="Times New Roman" w:hAnsi="Times New Roman" w:cs="Times New Roman"/>
          <w:sz w:val="24"/>
          <w:szCs w:val="24"/>
        </w:rPr>
        <w:t xml:space="preserve">, Stock Synthesis should be run one more time by fixing the two AR1 coefficients at their values externally estimated from deviation samples. </w:t>
      </w:r>
      <w:r w:rsidR="00890800">
        <w:rPr>
          <w:rFonts w:ascii="Times New Roman" w:hAnsi="Times New Roman" w:cs="Times New Roman"/>
          <w:sz w:val="24"/>
          <w:szCs w:val="24"/>
        </w:rPr>
        <w:t xml:space="preserve">The Pearson residuals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890800">
        <w:rPr>
          <w:rFonts w:ascii="Times New Roman" w:hAnsi="Times New Roman" w:cs="Times New Roman"/>
          <w:sz w:val="24"/>
          <w:szCs w:val="24"/>
        </w:rPr>
        <w:t xml:space="preserve"> from this run are expected to distribute more randomly as the autocorrelations in selectivity deviations </w:t>
      </w:r>
      <w:r w:rsidR="00977A3F">
        <w:rPr>
          <w:rFonts w:ascii="Times New Roman" w:hAnsi="Times New Roman" w:cs="Times New Roman"/>
          <w:sz w:val="24"/>
          <w:szCs w:val="24"/>
        </w:rPr>
        <w:t>can be</w:t>
      </w:r>
      <w:r w:rsidR="00890800">
        <w:rPr>
          <w:rFonts w:ascii="Times New Roman" w:hAnsi="Times New Roman" w:cs="Times New Roman"/>
          <w:sz w:val="24"/>
          <w:szCs w:val="24"/>
        </w:rPr>
        <w:t xml:space="preserve"> at least partially included</w:t>
      </w:r>
      <w:r w:rsidR="00977A3F">
        <w:rPr>
          <w:rFonts w:ascii="Times New Roman" w:hAnsi="Times New Roman" w:cs="Times New Roman"/>
          <w:sz w:val="24"/>
          <w:szCs w:val="24"/>
        </w:rPr>
        <w:t xml:space="preserve"> in the 2D AR1 process</w:t>
      </w:r>
      <w:r w:rsidR="0089080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B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22290"/>
    <w:multiLevelType w:val="hybridMultilevel"/>
    <w:tmpl w:val="28CC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ntel Wetzel">
    <w15:presenceInfo w15:providerId="None" w15:userId="Chantel Wetz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MDY1tzQwMTcxMDFT0lEKTi0uzszPAykwrAUAuQtbUiwAAAA="/>
  </w:docVars>
  <w:rsids>
    <w:rsidRoot w:val="00A038DF"/>
    <w:rsid w:val="00096A18"/>
    <w:rsid w:val="00143186"/>
    <w:rsid w:val="002E34F7"/>
    <w:rsid w:val="003546A9"/>
    <w:rsid w:val="003F16FF"/>
    <w:rsid w:val="004336C1"/>
    <w:rsid w:val="004854A3"/>
    <w:rsid w:val="004B3FE5"/>
    <w:rsid w:val="0055298F"/>
    <w:rsid w:val="0058249D"/>
    <w:rsid w:val="005C6786"/>
    <w:rsid w:val="00795640"/>
    <w:rsid w:val="0081641A"/>
    <w:rsid w:val="00890800"/>
    <w:rsid w:val="008C683E"/>
    <w:rsid w:val="00977A3F"/>
    <w:rsid w:val="00987BB0"/>
    <w:rsid w:val="00A038DF"/>
    <w:rsid w:val="00AB1FA0"/>
    <w:rsid w:val="00B36F9D"/>
    <w:rsid w:val="00BF5840"/>
    <w:rsid w:val="00D44AFF"/>
    <w:rsid w:val="00D74A40"/>
    <w:rsid w:val="00F26CE2"/>
    <w:rsid w:val="00F877AA"/>
    <w:rsid w:val="00FB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0B79"/>
  <w15:chartTrackingRefBased/>
  <w15:docId w15:val="{438463AD-BF0D-42D2-8A4E-04391F17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34F7"/>
    <w:rPr>
      <w:color w:val="808080"/>
    </w:rPr>
  </w:style>
  <w:style w:type="paragraph" w:styleId="ListParagraph">
    <w:name w:val="List Paragraph"/>
    <w:basedOn w:val="Normal"/>
    <w:uiPriority w:val="34"/>
    <w:qFormat/>
    <w:rsid w:val="00F2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Wetzel, Chantell</dc:creator>
  <cp:keywords/>
  <dc:description/>
  <cp:lastModifiedBy>Chantel Wetzel</cp:lastModifiedBy>
  <cp:revision>18</cp:revision>
  <dcterms:created xsi:type="dcterms:W3CDTF">2017-11-17T15:17:00Z</dcterms:created>
  <dcterms:modified xsi:type="dcterms:W3CDTF">2017-11-29T23:03:00Z</dcterms:modified>
</cp:coreProperties>
</file>